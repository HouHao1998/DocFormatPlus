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ins w:id="0">
        <w:r>
          <w:rPr>
            <w:color w:val="FF0000"/>
            <w:sz w:val="24"/>
          </w:rPr>
          <w:t xml:space="preserve">Evaluation Warning: The document was created with Spire.Doc for JAVA.</w:t>
        </w:r>
      </w:ins>
    </w:p>
    <w:p>
      <w:pPr/>
      <w:r>
        <w:rPr/>
        <w:t xml:space="preserve">12313</w:t>
      </w:r>
    </w:p>
    <w:p>
      <w:pPr>
        <w:spacing w:line="360" w:lineRule="auto"/>
        <w:jc w:val="center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 xml:space="preserve">12313</w:t>
      </w:r>
    </w:p>
    <w:p>
      <w:pPr>
        <w:ind w:firstLine="470" w:firstLineChars="196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 xml:space="preserve">12313</w:t>
      </w:r>
    </w:p>
    <w:p>
      <w:pPr>
        <w:ind w:firstLine="470" w:firstLineChars="196"/>
        <w:jc w:val="center"/>
        <w:rPr>
          <w:rFonts w:ascii="Times New Roman" w:eastAsia="华文楷体" w:hAnsi="Times New Roman" w:hint="eastAsia"/>
          <w:sz w:val="24"/>
        </w:rPr>
      </w:pPr>
      <w:r>
        <w:rPr>
          <w:rFonts w:ascii="Times New Roman" w:eastAsia="华文楷体" w:hAnsi="Times New Roman" w:hint="eastAsia"/>
          <w:sz w:val="24"/>
        </w:rPr>
        <w:t xml:space="preserve">12313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12313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12313</w:t>
      </w:r>
    </w:p>
    <w:p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12313</w:t>
      </w:r>
    </w:p>
    <w:p>
      <w:pPr>
        <w:spacing w:line="288" w:lineRule="auto"/>
        <w:ind w:firstLine="706" w:firstLineChars="196"/>
        <w:jc w:val="center"/>
        <w:rPr>
          <w:rFonts w:ascii="Times New Roman" w:hAnsi="Times New Roman" w:hint="eastAsia"/>
          <w:sz w:val="36"/>
          <w:szCs w:val="36"/>
        </w:rPr>
      </w:pPr>
      <w:r>
        <w:rPr>
          <w:rFonts w:ascii="Times New Roman" w:hAnsi="Times New Roman" w:hint="eastAsia"/>
          <w:sz w:val="36"/>
          <w:szCs w:val="36"/>
        </w:rPr>
        <w:t xml:space="preserve">12313</w:t>
      </w:r>
    </w:p>
    <w:p>
      <w:pPr>
        <w:jc w:val="center"/>
        <w:rPr>
          <w:rFonts w:ascii="SimHei" w:eastAsia="SimHei" w:hAnsi="SimHei" w:cs="SimHei"/>
          <w:sz w:val="28"/>
          <w:szCs w:val="28"/>
          <w:highlight w:val="yellow"/>
        </w:rPr>
      </w:pPr>
      <w:r>
        <w:rPr>
          <w:rFonts w:ascii="SimHei" w:eastAsia="SimHei" w:hAnsi="SimHei" w:cs="SimHei"/>
          <w:sz w:val="28"/>
          <w:szCs w:val="28"/>
          <w:highlight w:val="yellow"/>
        </w:rPr>
        <w:t xml:space="preserve">12313</w:t>
      </w:r>
    </w:p>
    <w:p>
      <w:pPr>
        <w:widowControl/>
        <w:numPr>
          <w:ilvl w:val="0"/>
          <w:numId w:val="7"/>
        </w:numPr>
        <w:shd w:val="clear" w:color="auto" w:fill="FFFFFF"/>
        <w:spacing w:line="288" w:lineRule="auto"/>
        <w:ind w:right="112"/>
        <w:jc w:val="center"/>
        <w:rPr>
          <w:rFonts w:ascii="Times New Roman" w:hAnsi="Times New Roman"/>
          <w:kern w:val="0"/>
          <w:sz w:val="24"/>
          <w:lang w:val="en-GB"/>
        </w:rPr>
      </w:pPr>
      <w:r>
        <w:rPr>
          <w:rFonts w:ascii="Times New Roman" w:hAnsi="Times New Roman"/>
          <w:kern w:val="0"/>
          <w:sz w:val="24"/>
          <w:lang w:val="en-GB"/>
        </w:rPr>
        <w:t xml:space="preserve">12313</w:t>
      </w:r>
    </w:p>
    <w:p>
      <w:pPr>
        <w:widowControl/>
        <w:shd w:val="clear" w:color="auto" w:fill="FFFFFF"/>
        <w:spacing w:line="288" w:lineRule="auto"/>
        <w:ind w:left="360" w:right="112"/>
        <w:jc w:val="center"/>
        <w:rPr>
          <w:rFonts w:ascii="Times New Roman" w:hAnsi="Times New Roman" w:hint="eastAsia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 xml:space="preserve">12313</w:t>
      </w:r>
    </w:p>
    <w:p>
      <w:pPr>
        <w:rPr>
          <w:rFonts w:ascii="Times New Roman" w:eastAsia="DengXian" w:hAnsi="Times New Roman"/>
          <w:szCs w:val="22"/>
        </w:rPr>
      </w:pPr>
      <w:r>
        <w:rPr>
          <w:rFonts w:ascii="Times New Roman" w:eastAsia="DengXian" w:hAnsi="Times New Roman"/>
          <w:szCs w:val="22"/>
        </w:rPr>
        <w:t xml:space="preserve">12313</w:t>
      </w:r>
    </w:p>
    <w:p>
      <w:pPr>
        <w:rPr>
          <w:rFonts w:ascii="Times New Roman" w:eastAsia="DengXian" w:hAnsi="Times New Roman"/>
          <w:szCs w:val="22"/>
        </w:rPr>
      </w:pPr>
      <w:r>
        <w:rPr>
          <w:rFonts w:ascii="Times New Roman" w:eastAsia="DengXian" w:hAnsi="Times New Roman"/>
          <w:szCs w:val="22"/>
        </w:rPr>
        <w:t xml:space="preserve">12313</w:t>
      </w:r>
    </w:p>
    <w:p>
      <w:pPr>
        <w:jc w:val="left"/>
        <w:rPr>
          <w:rFonts w:ascii="Times New Roman" w:eastAsia="DengXian" w:hAnsi="Times New Roman" w:hint="eastAsia"/>
          <w:szCs w:val="22"/>
        </w:rPr>
      </w:pPr>
      <w:r>
        <w:rPr>
          <w:rFonts w:ascii="Times New Roman" w:eastAsia="DengXian" w:hAnsi="Times New Roman" w:hint="eastAsia"/>
          <w:szCs w:val="22"/>
        </w:rPr>
        <w:t xml:space="preserve">12313</w:t>
      </w:r>
    </w:p>
    <w:p>
      <w:pPr>
        <w:rPr>
          <w:rFonts w:ascii="SimHei" w:eastAsia="SimHei" w:hAnsi="SimHei" w:cs="SimHei" w:hint="eastAsia"/>
          <w:bCs/>
          <w:sz w:val="28"/>
          <w:szCs w:val="28"/>
        </w:rPr>
      </w:pPr>
      <w:r>
        <w:rPr>
          <w:rFonts w:ascii="SimHei" w:eastAsia="SimHei" w:hAnsi="SimHei" w:cs="SimHei" w:hint="eastAsia"/>
          <w:bCs/>
          <w:sz w:val="28"/>
          <w:szCs w:val="28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rPr>
          <w:rFonts w:ascii="Times New Roman" w:hAnsi="宋体" w:hint="eastAsia"/>
        </w:rPr>
      </w:pPr>
      <w:r>
        <w:rPr>
          <w:rFonts w:ascii="Times New Roman" w:hAnsi="宋体" w:hint="eastAsia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rPr>
          <w:rFonts w:ascii="Times New Roman"/>
        </w:rPr>
      </w:pPr>
      <w:r>
        <w:rPr>
          <w:rFonts w:ascii="Times New Roman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before="312" w:beforeLines="100" w:after="312" w:afterLines="100" w:line="360" w:lineRule="auto"/>
        <w:ind w:firstLine="0" w:firstLineChars="0"/>
        <w:jc w:val="left"/>
        <w:rPr>
          <w:rFonts w:ascii="SimHei" w:eastAsia="SimHei" w:hAnsi="SimHei" w:cs="SimHei" w:hint="eastAsia"/>
          <w:bCs/>
          <w:sz w:val="28"/>
          <w:szCs w:val="28"/>
        </w:rPr>
      </w:pPr>
      <w:r>
        <w:rPr>
          <w:rFonts w:ascii="SimHei" w:eastAsia="SimHei" w:hAnsi="SimHei" w:cs="SimHei" w:hint="eastAsia"/>
          <w:bCs/>
          <w:sz w:val="28"/>
          <w:szCs w:val="28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firstLine="0" w:firstLineChars="0"/>
        <w:jc w:val="left"/>
        <w:rPr>
          <w:rFonts w:ascii="SimHei" w:eastAsia="SimHei" w:hAnsi="SimHei" w:cs="SimHei" w:hint="eastAsia"/>
          <w:bCs/>
          <w:sz w:val="24"/>
          <w:szCs w:val="24"/>
        </w:rPr>
      </w:pPr>
      <w:r>
        <w:rPr>
          <w:rFonts w:ascii="SimHei" w:eastAsia="SimHei" w:hAnsi="SimHei" w:cs="SimHei" w:hint="eastAsia"/>
          <w:bCs/>
          <w:sz w:val="24"/>
          <w:szCs w:val="24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firstLine="0" w:firstLineChars="0"/>
        <w:jc w:val="left"/>
        <w:rPr>
          <w:rFonts w:ascii="SimHei" w:eastAsia="SimHei" w:hAnsi="SimHei" w:cs="SimHei" w:hint="eastAsia"/>
          <w:bCs/>
          <w:sz w:val="24"/>
          <w:szCs w:val="24"/>
        </w:rPr>
      </w:pPr>
      <w:r>
        <w:rPr>
          <w:rFonts w:ascii="SimHei" w:eastAsia="SimHei" w:hAnsi="SimHei" w:cs="SimHei" w:hint="eastAsia"/>
          <w:bCs/>
          <w:sz w:val="24"/>
          <w:szCs w:val="24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firstLine="0" w:firstLineChars="0"/>
        <w:jc w:val="left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firstLine="0" w:firstLineChars="0"/>
        <w:jc w:val="left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firstLine="0" w:firstLineChars="0"/>
        <w:jc w:val="left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宋体"/>
          <w:szCs w:val="21"/>
        </w:rPr>
      </w:pPr>
      <w:r>
        <w:rPr>
          <w:rFonts w:ascii="Times New Roman" w:hAnsi="宋体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firstLine="0" w:firstLineChars="0"/>
        <w:jc w:val="left"/>
        <w:rPr>
          <w:rFonts w:ascii="SimHei" w:eastAsia="SimHei" w:hAnsi="SimHei" w:cs="SimHei" w:hint="eastAsia"/>
          <w:bCs/>
          <w:sz w:val="24"/>
          <w:szCs w:val="24"/>
        </w:rPr>
      </w:pPr>
      <w:r>
        <w:rPr>
          <w:rFonts w:ascii="SimHei" w:eastAsia="SimHei" w:hAnsi="SimHei" w:cs="SimHei" w:hint="eastAsia"/>
          <w:bCs/>
          <w:sz w:val="24"/>
          <w:szCs w:val="24"/>
        </w:rPr>
        <w:t xml:space="preserve">12313</w:t>
      </w:r>
    </w:p>
    <w:p>
      <w:pPr>
        <w:spacing w:line="360" w:lineRule="auto"/>
        <w:ind w:firstLine="360" w:firstLineChars="200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12313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12313</w:t>
      </w:r>
    </w:p>
    <w:tbl>
      <w:tblPr>
        <w:tblStyle w:val="普通表格"/>
        <w:tblW w:w="104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20"/>
        <w:gridCol w:w="681"/>
        <w:gridCol w:w="1367"/>
        <w:gridCol w:w="682"/>
        <w:gridCol w:w="819"/>
        <w:gridCol w:w="1642"/>
        <w:gridCol w:w="819"/>
        <w:gridCol w:w="819"/>
        <w:gridCol w:w="1324"/>
        <w:gridCol w:w="1137"/>
      </w:tblGrid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trHeight w:val="634"/>
        </w:trPr>
        <w:tc>
          <w:tcPr>
            <w:tcW w:w="1120" w:type="dxa"/>
            <w:vMerge w:val="restart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样品编号</w:t>
            </w:r>
          </w:p>
        </w:tc>
        <w:tc>
          <w:tcPr>
            <w:tcW w:w="273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投料比（净干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）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  <w:tc>
          <w:tcPr>
            <w:tcW w:w="328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方案一实测值（净干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）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  <w:tc>
          <w:tcPr>
            <w:tcW w:w="328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结果偏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差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vMerge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681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367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682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642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324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</w:t>
            </w:r>
          </w:p>
        </w:tc>
        <w:tc>
          <w:tcPr>
            <w:tcW w:w="681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28.3</w:t>
            </w:r>
          </w:p>
        </w:tc>
        <w:tc>
          <w:tcPr>
            <w:tcW w:w="1367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62.1</w:t>
            </w:r>
          </w:p>
        </w:tc>
        <w:tc>
          <w:tcPr>
            <w:tcW w:w="682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9.6</w:t>
            </w:r>
          </w:p>
        </w:tc>
        <w:tc>
          <w:tcPr>
            <w:tcW w:w="81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28.1</w:t>
            </w:r>
          </w:p>
        </w:tc>
        <w:tc>
          <w:tcPr>
            <w:tcW w:w="1642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62.1</w:t>
            </w:r>
          </w:p>
        </w:tc>
        <w:tc>
          <w:tcPr>
            <w:tcW w:w="81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9.8</w:t>
            </w:r>
          </w:p>
        </w:tc>
        <w:tc>
          <w:tcPr>
            <w:tcW w:w="81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0.2</w:t>
            </w:r>
          </w:p>
        </w:tc>
        <w:tc>
          <w:tcPr>
            <w:tcW w:w="1324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.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0</w:t>
            </w:r>
          </w:p>
        </w:tc>
        <w:tc>
          <w:tcPr>
            <w:tcW w:w="81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-0.2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2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30.5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65.4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30.7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65.1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-0.2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0.3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</w:t>
            </w: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.1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35.7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45.1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19.2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35.5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44.7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19.8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0.2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0.4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-0.6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40.3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50.3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9.4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40.7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50.4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8.9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-0.4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0.5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5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50.2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46.3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3.5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49.3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46.0 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4.7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0.3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-1.2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60.1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35.3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4.6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59.4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35.8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0.7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-0.5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-0.2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7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62.4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33.3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4.3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61.9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33.1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5.0 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0.5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-0.7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8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70.2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20.8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.0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70.1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20.8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0.1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 xml:space="preserve">.0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-0.1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79.3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12.9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7.8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79.0 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12.5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8.5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0.3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0.4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-0.7</w:t>
            </w:r>
          </w:p>
        </w:tc>
      </w:tr>
      <w:tr>
        <w:tblPrEx>
          <w:tblW w:w="1041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</w:tblPrEx>
        <w:trPr>
          <w:wAfter w:w="318" w:type="dxa"/>
          <w:trHeight w:val="280"/>
        </w:trPr>
        <w:tc>
          <w:tcPr>
            <w:tcW w:w="112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10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80.4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10.8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8.8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80.1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10.2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9.7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0.3</w:t>
            </w:r>
          </w:p>
        </w:tc>
        <w:tc>
          <w:tcPr>
            <w:tcW w:w="132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0.6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  <w:t xml:space="preserve">-0.9</w:t>
            </w:r>
          </w:p>
        </w:tc>
      </w:tr>
    </w:tbl>
    <w:p>
      <w:pPr>
        <w:spacing w:line="360" w:lineRule="auto"/>
        <w:ind w:firstLine="0" w:firstLineChars="0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12313</w:t>
      </w:r>
    </w:p>
    <w:tbl>
      <w:tblPr>
        <w:tblStyle w:val="普通表格"/>
        <w:tblpPr w:leftFromText="180" w:rightFromText="180" w:vertAnchor="text" w:horzAnchor="page" w:tblpX="1037" w:tblpY="235"/>
        <w:tblOverlap w:val="never"/>
        <w:tblW w:w="10530" w:type="dxa"/>
        <w:tblInd w:w="0" w:type="dxa"/>
        <w:tblLook w:val="0000" w:firstRow="0" w:lastRow="0" w:firstColumn="0" w:lastColumn="0" w:noHBand="0" w:noVBand="0"/>
      </w:tblPr>
      <w:tblGrid>
        <w:gridCol w:w="1240"/>
        <w:gridCol w:w="681"/>
        <w:gridCol w:w="1367"/>
        <w:gridCol w:w="682"/>
        <w:gridCol w:w="819"/>
        <w:gridCol w:w="1642"/>
        <w:gridCol w:w="819"/>
        <w:gridCol w:w="711"/>
        <w:gridCol w:w="1714"/>
        <w:gridCol w:w="855"/>
      </w:tblGrid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vMerge w:val="restart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样品编号</w:t>
            </w:r>
          </w:p>
        </w:tc>
        <w:tc>
          <w:tcPr>
            <w:tcW w:w="273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投料比（净干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）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  <w:tc>
          <w:tcPr>
            <w:tcW w:w="328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方案二实测值（净干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）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  <w:tc>
          <w:tcPr>
            <w:tcW w:w="328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结果偏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差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vMerge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681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367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682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642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81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  <w:tc>
          <w:tcPr>
            <w:tcW w:w="711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714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855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</w:t>
            </w:r>
          </w:p>
        </w:tc>
        <w:tc>
          <w:tcPr>
            <w:tcW w:w="681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28.3</w:t>
            </w:r>
          </w:p>
        </w:tc>
        <w:tc>
          <w:tcPr>
            <w:tcW w:w="1367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62.1</w:t>
            </w:r>
          </w:p>
        </w:tc>
        <w:tc>
          <w:tcPr>
            <w:tcW w:w="682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9.6</w:t>
            </w:r>
          </w:p>
        </w:tc>
        <w:tc>
          <w:tcPr>
            <w:tcW w:w="81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28.1</w:t>
            </w:r>
          </w:p>
        </w:tc>
        <w:tc>
          <w:tcPr>
            <w:tcW w:w="1642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61.1</w:t>
            </w:r>
          </w:p>
        </w:tc>
        <w:tc>
          <w:tcPr>
            <w:tcW w:w="81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10.8</w:t>
            </w:r>
          </w:p>
        </w:tc>
        <w:tc>
          <w:tcPr>
            <w:tcW w:w="711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0.2</w:t>
            </w:r>
          </w:p>
        </w:tc>
        <w:tc>
          <w:tcPr>
            <w:tcW w:w="1714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1.0</w:t>
            </w:r>
          </w:p>
        </w:tc>
        <w:tc>
          <w:tcPr>
            <w:tcW w:w="855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-1.2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30.5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65.4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29.7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64.1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6.2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0.8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1.3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-2.1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35.7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45.1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19.2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35.1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44.0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20.9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0.6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1.1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-1.7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40.3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50.3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9.4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40.2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49.4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10.4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0.1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-1.0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50.2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46.3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3.5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49.3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45.2 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5.5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1.1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-2.0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60.1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4.6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59.4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5.4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0.7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0.1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-0.8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62.4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33.3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4.3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61.3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33.1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5.0 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1.1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0.2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-0.7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70.2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20.8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9.0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69.3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20.2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10.5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0.6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-1.5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79.3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12.9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78.4 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12.5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9.1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0.4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-1.3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</w:t>
            </w:r>
          </w:p>
        </w:tc>
        <w:tc>
          <w:tcPr>
            <w:tcW w:w="68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80.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</w:t>
            </w:r>
          </w:p>
        </w:tc>
        <w:tc>
          <w:tcPr>
            <w:tcW w:w="13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10.8</w:t>
            </w:r>
          </w:p>
        </w:tc>
        <w:tc>
          <w:tcPr>
            <w:tcW w:w="68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8.8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80.1</w:t>
            </w:r>
          </w:p>
        </w:tc>
        <w:tc>
          <w:tcPr>
            <w:tcW w:w="1642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10.2</w:t>
            </w:r>
          </w:p>
        </w:tc>
        <w:tc>
          <w:tcPr>
            <w:tcW w:w="81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9.7</w:t>
            </w:r>
          </w:p>
        </w:tc>
        <w:tc>
          <w:tcPr>
            <w:tcW w:w="71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0.3</w:t>
            </w:r>
          </w:p>
        </w:tc>
        <w:tc>
          <w:tcPr>
            <w:tcW w:w="171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0.6</w:t>
            </w:r>
          </w:p>
        </w:tc>
        <w:tc>
          <w:tcPr>
            <w:tcW w:w="85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-0.9</w:t>
            </w:r>
          </w:p>
        </w:tc>
      </w:tr>
    </w:tbl>
    <w:p>
      <w:pPr>
        <w:spacing w:line="360" w:lineRule="auto"/>
        <w:ind w:firstLine="420" w:firstLineChars="200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12313</w:t>
      </w:r>
    </w:p>
    <w:tbl>
      <w:tblPr>
        <w:tblStyle w:val="普通表格"/>
        <w:tblpPr w:leftFromText="180" w:rightFromText="180" w:vertAnchor="text" w:horzAnchor="page" w:tblpX="1017" w:tblpY="267"/>
        <w:tblOverlap w:val="never"/>
        <w:tblW w:w="10530" w:type="dxa"/>
        <w:tblInd w:w="0" w:type="dxa"/>
        <w:tblLook w:val="0000" w:firstRow="0" w:lastRow="0" w:firstColumn="0" w:lastColumn="0" w:noHBand="0" w:noVBand="0"/>
      </w:tblPr>
      <w:tblGrid>
        <w:gridCol w:w="1240"/>
        <w:gridCol w:w="667"/>
        <w:gridCol w:w="1345"/>
        <w:gridCol w:w="718"/>
        <w:gridCol w:w="801"/>
        <w:gridCol w:w="1616"/>
        <w:gridCol w:w="863"/>
        <w:gridCol w:w="769"/>
        <w:gridCol w:w="1637"/>
        <w:gridCol w:w="874"/>
      </w:tblGrid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vMerge w:val="restart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样品编号</w:t>
            </w:r>
          </w:p>
        </w:tc>
        <w:tc>
          <w:tcPr>
            <w:tcW w:w="273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投料比（净干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）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  <w:tc>
          <w:tcPr>
            <w:tcW w:w="328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方案三实测值（净干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）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  <w:tc>
          <w:tcPr>
            <w:tcW w:w="3280" w:type="dxa"/>
            <w:gridSpan w:val="3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结果偏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差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/%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vMerge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667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345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718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  <w:tc>
          <w:tcPr>
            <w:tcW w:w="801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616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863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  <w:tc>
          <w:tcPr>
            <w:tcW w:w="769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棉</w:t>
            </w:r>
          </w:p>
        </w:tc>
        <w:tc>
          <w:tcPr>
            <w:tcW w:w="1637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聚酰胺纤维</w:t>
            </w:r>
          </w:p>
        </w:tc>
        <w:tc>
          <w:tcPr>
            <w:tcW w:w="874" w:type="dxa"/>
            <w:tcBorders>
              <w:bottom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  <w:lang w:val="zh-CN"/>
              </w:rPr>
              <w:t xml:space="preserve">氨纶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</w:t>
            </w:r>
          </w:p>
        </w:tc>
        <w:tc>
          <w:tcPr>
            <w:tcW w:w="667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28.3</w:t>
            </w:r>
          </w:p>
        </w:tc>
        <w:tc>
          <w:tcPr>
            <w:tcW w:w="1345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62.1</w:t>
            </w:r>
          </w:p>
        </w:tc>
        <w:tc>
          <w:tcPr>
            <w:tcW w:w="718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9.6</w:t>
            </w:r>
          </w:p>
        </w:tc>
        <w:tc>
          <w:tcPr>
            <w:tcW w:w="801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28.5</w:t>
            </w:r>
          </w:p>
        </w:tc>
        <w:tc>
          <w:tcPr>
            <w:tcW w:w="1616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62.6</w:t>
            </w:r>
          </w:p>
        </w:tc>
        <w:tc>
          <w:tcPr>
            <w:tcW w:w="863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8.9</w:t>
            </w:r>
          </w:p>
        </w:tc>
        <w:tc>
          <w:tcPr>
            <w:tcW w:w="769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-0.2</w:t>
            </w:r>
          </w:p>
        </w:tc>
        <w:tc>
          <w:tcPr>
            <w:tcW w:w="1637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-0.5</w:t>
            </w:r>
          </w:p>
        </w:tc>
        <w:tc>
          <w:tcPr>
            <w:tcW w:w="874" w:type="dxa"/>
            <w:tcBorders>
              <w:top w:val="single" w:sz="8" w:space="0" w:color="auto"/>
            </w:tcBorders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0.7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30.5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65.4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4.1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30.9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65.6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3.5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-0.4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-0.2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0.6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35.7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45.1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19.2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35.8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45.9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18.3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-0.1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-0.8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40.3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50.3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9.4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40.4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51.1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8.5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-0.1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-0.8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50.2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46.3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3.5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49.3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46.5 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4.2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-0.2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-0.7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60.1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35.3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4.6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58.8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35.8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5.4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1.3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-0.5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-0.8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62.4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33.3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4.3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63.2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33.1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5.0 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-0.8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0.2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-0.7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70.2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20.8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9.0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69.2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21.4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9.4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1.0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-0.6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-0.4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9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79.3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12.9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7.8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79.7 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13.4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6.9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-0.4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-0.5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</w:tr>
      <w:tr>
        <w:tblPrEx>
          <w:tblW w:w="10530" w:type="dxa"/>
          <w:tblInd w:w="0" w:type="dxa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0"/>
        </w:trPr>
        <w:tc>
          <w:tcPr>
            <w:tcW w:w="1240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</w:t>
            </w:r>
          </w:p>
        </w:tc>
        <w:tc>
          <w:tcPr>
            <w:tcW w:w="66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80.4</w:t>
            </w:r>
          </w:p>
        </w:tc>
        <w:tc>
          <w:tcPr>
            <w:tcW w:w="1345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10.8</w:t>
            </w:r>
          </w:p>
        </w:tc>
        <w:tc>
          <w:tcPr>
            <w:tcW w:w="718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8.8</w:t>
            </w:r>
          </w:p>
        </w:tc>
        <w:tc>
          <w:tcPr>
            <w:tcW w:w="801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80.5</w:t>
            </w:r>
          </w:p>
        </w:tc>
        <w:tc>
          <w:tcPr>
            <w:tcW w:w="1616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11.6</w:t>
            </w:r>
          </w:p>
        </w:tc>
        <w:tc>
          <w:tcPr>
            <w:tcW w:w="863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7.9</w:t>
            </w:r>
          </w:p>
        </w:tc>
        <w:tc>
          <w:tcPr>
            <w:tcW w:w="769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-0.1</w:t>
            </w:r>
          </w:p>
        </w:tc>
        <w:tc>
          <w:tcPr>
            <w:tcW w:w="1637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-0.8</w:t>
            </w:r>
          </w:p>
        </w:tc>
        <w:tc>
          <w:tcPr>
            <w:tcW w:w="874" w:type="dxa"/>
            <w:noWrap w:val="1"/>
            <w:vAlign w:val="center"/>
          </w:tcPr>
          <w:p>
            <w:pPr>
              <w:jc w:val="center"/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  <w:lang w:val="zh-CN"/>
              </w:rPr>
              <w:t xml:space="preserve">0.9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宋体"/>
          <w:szCs w:val="21"/>
        </w:rPr>
      </w:pPr>
      <w:r>
        <w:rPr>
          <w:rFonts w:ascii="Times New Roman" w:hAnsi="宋体"/>
          <w:szCs w:val="21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宋体" w:hint="eastAsia"/>
          <w:szCs w:val="21"/>
        </w:rPr>
      </w:pPr>
      <w:r>
        <w:rPr>
          <w:rFonts w:ascii="Times New Roman" w:hAnsi="宋体" w:hint="eastAsia"/>
          <w:szCs w:val="21"/>
        </w:rPr>
        <w:t xml:space="preserve">12313</w:t>
      </w:r>
    </w:p>
    <w:p>
      <w:pPr>
        <w:spacing w:line="360" w:lineRule="auto"/>
        <w:ind w:firstLine="420" w:firstLineChars="200"/>
        <w:rPr>
          <w:rFonts w:ascii="Times New Roman" w:hAnsi="宋体" w:hint="eastAsia"/>
          <w:szCs w:val="21"/>
        </w:rPr>
      </w:pPr>
      <w:r>
        <w:rPr>
          <w:rFonts w:ascii="Times New Roman" w:hAnsi="宋体" w:hint="eastAsia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before="312" w:beforeLines="100" w:after="312" w:afterLines="100" w:line="360" w:lineRule="auto"/>
        <w:ind w:firstLine="0" w:firstLineChars="0"/>
        <w:jc w:val="left"/>
        <w:rPr>
          <w:rFonts w:ascii="SimHei" w:eastAsia="SimHei" w:hAnsi="SimHei" w:cs="SimHei" w:hint="eastAsia"/>
          <w:bCs/>
          <w:sz w:val="28"/>
          <w:szCs w:val="28"/>
        </w:rPr>
      </w:pPr>
      <w:r>
        <w:rPr>
          <w:rFonts w:ascii="SimHei" w:eastAsia="SimHei" w:hAnsi="SimHei" w:cs="SimHei" w:hint="eastAsia"/>
          <w:bCs/>
          <w:sz w:val="28"/>
          <w:szCs w:val="28"/>
        </w:rPr>
        <w:t xml:space="preserve">12313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12313</w:t>
      </w:r>
    </w:p>
    <w:p>
      <w:pPr>
        <w:rPr>
          <w:rFonts w:hint="eastAsia"/>
        </w:rPr>
      </w:pPr>
      <w:r>
        <w:rPr>
          <w:rFonts w:hint="eastAsia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before="312" w:beforeLines="100" w:after="312" w:afterLines="100" w:line="360" w:lineRule="auto"/>
        <w:ind w:firstLine="280" w:firstLineChars="100"/>
        <w:jc w:val="center"/>
        <w:rPr>
          <w:rFonts w:ascii="SimHei" w:eastAsia="SimHei" w:hAnsi="SimHei" w:cs="SimHei"/>
          <w:bCs/>
          <w:sz w:val="28"/>
          <w:szCs w:val="28"/>
        </w:rPr>
      </w:pPr>
      <w:r>
        <w:rPr>
          <w:rFonts w:ascii="SimHei" w:eastAsia="SimHei" w:hAnsi="SimHei" w:cs="SimHei"/>
          <w:bCs/>
          <w:sz w:val="28"/>
          <w:szCs w:val="28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pStyle w:val="段"/>
        <w:tabs>
          <w:tab w:val="center" w:pos="4201"/>
          <w:tab w:val="right" w:leader="dot" w:pos="9298"/>
        </w:tabs>
        <w:spacing w:line="360" w:lineRule="auto"/>
        <w:ind w:left="210" w:hanging="210" w:hangingChars="100"/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12313</w:t>
      </w:r>
    </w:p>
    <w:p>
      <w:pPr>
        <w:ind w:left="630" w:hanging="630" w:hangingChars="300"/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12313</w:t>
      </w:r>
    </w:p>
    <w:p>
      <w:pPr>
        <w:ind w:left="630" w:hanging="630" w:hangingChars="300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宋体" w:hint="eastAsia"/>
          <w:color w:val="000000"/>
          <w:kern w:val="0"/>
          <w:szCs w:val="21"/>
        </w:rPr>
      </w:pPr>
      <w:r>
        <w:rPr>
          <w:rFonts w:ascii="Times New Roman" w:hAnsi="宋体" w:hint="eastAsia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宋体" w:hint="eastAsia"/>
          <w:color w:val="000000"/>
          <w:kern w:val="0"/>
          <w:szCs w:val="21"/>
        </w:rPr>
      </w:pPr>
      <w:r>
        <w:rPr>
          <w:rFonts w:ascii="Times New Roman" w:hAnsi="宋体" w:hint="eastAsia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</w:rPr>
        <w:t xml:space="preserve">12313</w:t>
      </w:r>
    </w:p>
    <w:p>
      <w:pPr>
        <w:ind w:left="630" w:hanging="630" w:hangingChars="300"/>
        <w:rPr>
          <w:rFonts w:ascii="Times New Roman" w:hAnsi="宋体"/>
          <w:color w:val="000000"/>
          <w:kern w:val="0"/>
          <w:szCs w:val="21"/>
        </w:rPr>
      </w:pPr>
      <w:r>
        <w:rPr>
          <w:rFonts w:ascii="Times New Roman" w:hAnsi="宋体"/>
          <w:color w:val="000000"/>
          <w:kern w:val="0"/>
          <w:szCs w:val="21"/>
        </w:rPr>
        <w:t xml:space="preserve">12313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12313</w:t>
      </w:r>
    </w:p>
    <w:sectPr>
      <w:pgSz w:w="11906" w:h="16838" w:orient="portrait"/>
      <w:pgMar w:top="1240" w:right="446" w:bottom="1440" w:left="1380" w:header="851" w:footer="992" w:gutter="0"/>
      <w:pgBorders/>
      <w:cols w:num="1" w:space="720">
        <w:col w:w="10080.0" w:space="720.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script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FFFFFF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FFFFFF86"/>
    <w:family w:val="swiss"/>
    <w:pitch w:val="variable"/>
    <w:sig w:usb0="80000287" w:usb1="2ACF3C50" w:usb2="00000016" w:usb3="00000000" w:csb0="0004001F" w:csb1="00000000"/>
  </w:font>
  <w:font w:name="华文楷体">
    <w:altName w:val="STKaiti"/>
    <w:panose1 w:val="02010600040101010101"/>
    <w:charset w:val="FFFFFF86"/>
    <w:family w:val="auto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FFFFFF86"/>
    <w:family w:val="decorative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FFFFFF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FFFFFF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multiLevelType w:val="hybridMultilevel"/>
    <w:lvl w:ilvl="0">
      <w:start w:val="1"/>
      <w:numFmt w:val="decimal"/>
      <w:suff w:val="tab"/>
      <w:lvlText w:val="(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ind w:left="880" w:hanging="440"/>
      </w:pPr>
      <w:rPr/>
    </w:lvl>
    <w:lvl w:ilvl="2">
      <w:start w:val="1"/>
      <w:numFmt w:val="lowerRoman"/>
      <w:suff w:val="tab"/>
      <w:lvlText w:val="%3."/>
      <w:lvlJc w:val="right"/>
      <w:pPr>
        <w:ind w:left="1320" w:hanging="440"/>
      </w:pPr>
      <w:rPr/>
    </w:lvl>
    <w:lvl w:ilvl="3">
      <w:start w:val="1"/>
      <w:numFmt w:val="decimal"/>
      <w:suff w:val="tab"/>
      <w:lvlText w:val="%4."/>
      <w:lvlJc w:val="left"/>
      <w:pPr>
        <w:ind w:left="1760" w:hanging="440"/>
      </w:pPr>
      <w:rPr/>
    </w:lvl>
    <w:lvl w:ilvl="4">
      <w:start w:val="1"/>
      <w:numFmt w:val="lowerLetter"/>
      <w:suff w:val="tab"/>
      <w:lvlText w:val="%5)"/>
      <w:lvlJc w:val="left"/>
      <w:pPr>
        <w:ind w:left="2200" w:hanging="440"/>
      </w:pPr>
      <w:rPr/>
    </w:lvl>
    <w:lvl w:ilvl="5">
      <w:start w:val="1"/>
      <w:numFmt w:val="lowerRoman"/>
      <w:suff w:val="tab"/>
      <w:lvlText w:val="%6."/>
      <w:lvlJc w:val="right"/>
      <w:pPr>
        <w:ind w:left="2640" w:hanging="440"/>
      </w:pPr>
      <w:rPr/>
    </w:lvl>
    <w:lvl w:ilvl="6">
      <w:start w:val="1"/>
      <w:numFmt w:val="decimal"/>
      <w:suff w:val="tab"/>
      <w:lvlText w:val="%7."/>
      <w:lvlJc w:val="left"/>
      <w:pPr>
        <w:ind w:left="3080" w:hanging="440"/>
      </w:pPr>
      <w:rPr/>
    </w:lvl>
    <w:lvl w:ilvl="7">
      <w:start w:val="1"/>
      <w:numFmt w:val="lowerLetter"/>
      <w:suff w:val="tab"/>
      <w:lvlText w:val="%8)"/>
      <w:lvlJc w:val="left"/>
      <w:pPr>
        <w:ind w:left="3520" w:hanging="440"/>
      </w:pPr>
      <w:rPr/>
    </w:lvl>
    <w:lvl w:ilvl="8">
      <w:start w:val="1"/>
      <w:numFmt w:val="lowerRoman"/>
      <w:suff w:val="tab"/>
      <w:lvlText w:val="%9."/>
      <w:lvlJc w:val="right"/>
      <w:pPr>
        <w:ind w:left="3960" w:hanging="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13"/>
  <w:doNotDisplayPageBoundaries/>
  <w:bordersDoNotSurroundFooter w:val="0"/>
  <w:bordersDoNotSurroundHeader w:val="0"/>
  <w:trackRevision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w:docVars>
    <w:docVar w:name="commondata" w:val="eyJoZGlkIjoiNmUxODcyNzIwZmRkYjU3ZDc3N2RiOWRiZGQ3N2YwOTEifQ=="/>
  </w:docVars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styleId="普通表格">
    <w:name w:val="普通表格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无列表">
    <w:name w:val="无列表"/>
    <w:uiPriority w:val="99"/>
    <w:semiHidden/>
    <w:unhideWhenUsed/>
    <w:rPr/>
  </w:style>
  <w:style w:type="paragraph" w:styleId="题注">
    <w:name w:val="题注"/>
    <w:basedOn w:val="Normal"/>
    <w:next w:val="Normal"/>
    <w:qFormat/>
    <w:rPr>
      <w:rFonts w:ascii="Arial" w:eastAsia="SimHei" w:hAnsi="Arial"/>
      <w:sz w:val="20"/>
    </w:rPr>
  </w:style>
  <w:style w:type="paragraph" w:styleId="页脚">
    <w:name w:val="页脚"/>
    <w:basedOn w:val="Normal"/>
    <w:link w:val="页脚字符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页脚字符">
    <w:name w:val="页脚 字符"/>
    <w:link w:val="页脚"/>
    <w:rPr>
      <w:rFonts w:ascii="Calibri" w:hAnsi="Calibri"/>
      <w:kern w:val="2"/>
      <w:sz w:val="18"/>
      <w:szCs w:val="18"/>
    </w:rPr>
  </w:style>
  <w:style w:type="paragraph" w:styleId="页眉">
    <w:name w:val="页眉"/>
    <w:basedOn w:val="Normal"/>
    <w:link w:val="页眉字符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页眉字符">
    <w:name w:val="页眉 字符"/>
    <w:link w:val="页眉"/>
    <w:rPr>
      <w:rFonts w:ascii="Calibri" w:hAnsi="Calibri"/>
      <w:kern w:val="2"/>
      <w:sz w:val="18"/>
      <w:szCs w:val="18"/>
    </w:rPr>
  </w:style>
  <w:style w:type="paragraph" w:styleId="段">
    <w:name w:val="段"/>
    <w:qFormat/>
    <w:pPr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paragraph" w:styleId="修订">
    <w:name w:val="修订"/>
    <w:hidden/>
    <w:uiPriority w:val="99"/>
    <w:unhideWhenUsed/>
    <w:rsid w:val="00F03F38"/>
    <w:rPr>
      <w:rFonts w:ascii="Calibri" w:hAnsi="Calibri"/>
      <w:kern w:val="2"/>
      <w:sz w:val="21"/>
      <w:szCs w:val="24"/>
      <w:lang w:val="en-US" w:eastAsia="zh-CN" w:bidi="ar-SA"/>
    </w:rPr>
  </w:style>
  <w:style w:type="table" w:default="1" w:styleId="NormalTable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table" w:styleId="TableGrid">
    <w:name w:val="Table Grid"/>
    <w:basedOn w:val="NormalTable"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2052-12.1.0.16417</vt:lpwstr>
  </property>
  <property fmtid="{D5CDD505-2E9C-101B-9397-08002B2CF9AE}" pid="3" name="ICV">
    <vt:lpwstr>6111C8E4233249D09DC1DE49968EE1C7_13</vt:lpwstr>
  </property>
</Properties>
</file>

<file path=customXml/item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2052-12.1.0.16417</vt:lpwstr>
  </property>
  <property fmtid="{D5CDD505-2E9C-101B-9397-08002B2CF9AE}" pid="3" name="ICV">
    <vt:lpwstr>6111C8E4233249D09DC1DE49968EE1C7_13</vt:lpw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5</Pages>
  <Words>880</Words>
  <Characters>5017</Characters>
  <Application>Microsoft Office Word</Application>
  <DocSecurity>0</DocSecurity>
  <Lines>41</Lines>
  <Paragraphs>11</Paragraphs>
  <Company>China</Company>
  <CharactersWithSpaces>5886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10361</dc:creator>
  <cp:lastModifiedBy>Microsoft Office User</cp:lastModifiedBy>
  <cp:revision>1</cp:revision>
  <dcterms:created xsi:type="dcterms:W3CDTF">2024-01-09T17:56:00Z</dcterms:created>
  <dcterms:modified xsi:type="dcterms:W3CDTF">2024-05-27T04:42:00Z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2052-12.1.0.16417</vt:lpwstr>
  </property>
  <property fmtid="{D5CDD505-2E9C-101B-9397-08002B2CF9AE}" pid="3" name="ICV">
    <vt:lpwstr>6111C8E4233249D09DC1DE49968EE1C7_13</vt:lpwstr>
  </property>
</Properties>
</file>